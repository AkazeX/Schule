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040" w:rsidRPr="00F62260" w:rsidRDefault="00F62260" w:rsidP="00363265">
      <w:pPr>
        <w:pStyle w:val="Titel"/>
      </w:pPr>
      <w:r>
        <w:t>CO</w:t>
      </w:r>
      <w:r>
        <w:rPr>
          <w:vertAlign w:val="subscript"/>
        </w:rPr>
        <w:t>2</w:t>
      </w:r>
      <w:r>
        <w:t xml:space="preserve"> Ausstoss von </w:t>
      </w:r>
      <w:proofErr w:type="spellStart"/>
      <w:r>
        <w:t>PKW’s</w:t>
      </w:r>
      <w:proofErr w:type="spellEnd"/>
    </w:p>
    <w:p w:rsidR="00363265" w:rsidRDefault="00363265" w:rsidP="00363265"/>
    <w:p w:rsidR="00F62260" w:rsidRPr="00F62260" w:rsidRDefault="00363265" w:rsidP="00F62260">
      <w:pPr>
        <w:jc w:val="both"/>
        <w:rPr>
          <w:sz w:val="28"/>
        </w:rPr>
      </w:pPr>
      <w:r w:rsidRPr="00F62260">
        <w:rPr>
          <w:sz w:val="28"/>
        </w:rPr>
        <w:t xml:space="preserve">In dieser Arbeit werde ich die Folgen von Abgasen und den Zusammenhang mit dem Klimawandel untersuchen. Um diese Frage zu beantworten, beginnen wir mit einer ausgiebigen Betrachtung der heutigen PKWs. </w:t>
      </w:r>
      <w:r w:rsidR="00296036" w:rsidRPr="00F62260">
        <w:rPr>
          <w:sz w:val="28"/>
        </w:rPr>
        <w:t>Ein durchschnittliches Auto stösst 50 bis 300 Gramm CO</w:t>
      </w:r>
      <w:r w:rsidR="00296036" w:rsidRPr="00F62260">
        <w:rPr>
          <w:sz w:val="28"/>
          <w:vertAlign w:val="subscript"/>
        </w:rPr>
        <w:t>2</w:t>
      </w:r>
      <w:r w:rsidR="00296036" w:rsidRPr="00F62260">
        <w:rPr>
          <w:sz w:val="28"/>
        </w:rPr>
        <w:t xml:space="preserve"> pro Kilometer aus. In Betrachtung, dass 2015 weltweit 1'282'270'000</w:t>
      </w:r>
      <w:r w:rsidR="007F75B8">
        <w:rPr>
          <w:sz w:val="28"/>
        </w:rPr>
        <w:t xml:space="preserve"> </w:t>
      </w:r>
      <m:oMath>
        <m:r>
          <w:ins w:id="0" w:author="Luca Schäfli" w:date="2018-01-17T16:38:00Z">
            <w:rPr>
              <w:rFonts w:ascii="Cambria Math" w:hAnsi="Cambria Math"/>
              <w:sz w:val="28"/>
            </w:rPr>
            <m:t>1.3</m:t>
          </w:ins>
        </m:r>
        <m:r>
          <w:ins w:id="1" w:author="Luca Schäfli" w:date="2018-01-17T16:39:00Z">
            <w:rPr>
              <w:rFonts w:ascii="Cambria Math" w:hAnsi="Cambria Math"/>
              <w:sz w:val="28"/>
            </w:rPr>
            <m:t>∙</m:t>
          </w:ins>
        </m:r>
        <m:sSup>
          <m:sSupPr>
            <m:ctrlPr>
              <w:ins w:id="2" w:author="Luca Schäfli" w:date="2018-01-17T16:39:00Z">
                <w:rPr>
                  <w:rFonts w:ascii="Cambria Math" w:hAnsi="Cambria Math"/>
                  <w:i/>
                  <w:sz w:val="28"/>
                </w:rPr>
              </w:ins>
            </m:ctrlPr>
          </m:sSupPr>
          <m:e>
            <m:r>
              <w:ins w:id="3" w:author="Luca Schäfli" w:date="2018-01-17T16:39:00Z">
                <w:rPr>
                  <w:rFonts w:ascii="Cambria Math" w:hAnsi="Cambria Math"/>
                  <w:sz w:val="28"/>
                </w:rPr>
                <m:t>10</m:t>
              </w:ins>
            </m:r>
          </m:e>
          <m:sup>
            <m:r>
              <w:ins w:id="4" w:author="Luca Schäfli" w:date="2018-01-17T16:39:00Z">
                <w:rPr>
                  <w:rFonts w:ascii="Cambria Math" w:hAnsi="Cambria Math"/>
                  <w:sz w:val="28"/>
                </w:rPr>
                <m:t>9</m:t>
              </w:ins>
            </m:r>
          </m:sup>
        </m:sSup>
        <m:r>
          <w:ins w:id="5" w:author="Luca Schäfli" w:date="2018-01-17T16:39:00Z">
            <w:rPr>
              <w:rFonts w:ascii="Cambria Math" w:hAnsi="Cambria Math"/>
              <w:sz w:val="28"/>
            </w:rPr>
            <m:t xml:space="preserve"> Autos</m:t>
          </w:ins>
        </m:r>
      </m:oMath>
      <w:r w:rsidR="00296036" w:rsidRPr="00F62260">
        <w:rPr>
          <w:sz w:val="28"/>
        </w:rPr>
        <w:t xml:space="preserve"> Autos registriert waren, ergibt das bei einer Laufleistung von </w:t>
      </w:r>
      <w:r w:rsidR="0060569D" w:rsidRPr="00F62260">
        <w:rPr>
          <w:sz w:val="28"/>
        </w:rPr>
        <w:t>1000</w:t>
      </w:r>
      <w:r w:rsidR="00296036" w:rsidRPr="00F62260">
        <w:rPr>
          <w:sz w:val="28"/>
        </w:rPr>
        <w:t xml:space="preserve">km pro Jahr einen Gesamtausstoss von </w:t>
      </w:r>
      <w:r w:rsidR="0060569D" w:rsidRPr="00F62260">
        <w:rPr>
          <w:sz w:val="28"/>
        </w:rPr>
        <w:t>1</w:t>
      </w:r>
      <w:r w:rsidR="009A6531" w:rsidRPr="00F62260">
        <w:rPr>
          <w:sz w:val="28"/>
        </w:rPr>
        <w:t>’</w:t>
      </w:r>
      <w:r w:rsidR="0060569D" w:rsidRPr="00F62260">
        <w:rPr>
          <w:sz w:val="28"/>
        </w:rPr>
        <w:t>92</w:t>
      </w:r>
      <w:r w:rsidR="009A6531" w:rsidRPr="00F62260">
        <w:rPr>
          <w:sz w:val="28"/>
        </w:rPr>
        <w:t>3’400</w:t>
      </w:r>
      <w:r w:rsidR="00296036" w:rsidRPr="00F62260">
        <w:rPr>
          <w:sz w:val="28"/>
        </w:rPr>
        <w:t xml:space="preserve"> Tonnen CO</w:t>
      </w:r>
      <w:r w:rsidR="00296036" w:rsidRPr="00F62260">
        <w:rPr>
          <w:sz w:val="28"/>
          <w:vertAlign w:val="subscript"/>
        </w:rPr>
        <w:t>2</w:t>
      </w:r>
      <w:r w:rsidR="00296036" w:rsidRPr="00F62260">
        <w:rPr>
          <w:sz w:val="28"/>
        </w:rPr>
        <w:t xml:space="preserve"> pro Jahr. </w:t>
      </w:r>
      <w:r w:rsidR="009A6531" w:rsidRPr="00F62260">
        <w:rPr>
          <w:sz w:val="28"/>
        </w:rPr>
        <w:t>Dies entspricht etwa 3% des gesamten CO</w:t>
      </w:r>
      <w:r w:rsidR="009A6531" w:rsidRPr="00F62260">
        <w:rPr>
          <w:sz w:val="28"/>
          <w:vertAlign w:val="subscript"/>
        </w:rPr>
        <w:t>2</w:t>
      </w:r>
      <w:r w:rsidR="009A6531" w:rsidRPr="00F62260">
        <w:rPr>
          <w:sz w:val="28"/>
        </w:rPr>
        <w:t xml:space="preserve"> Ausstosses der Welt. </w:t>
      </w:r>
    </w:p>
    <w:p w:rsidR="00363265" w:rsidRPr="00F62260" w:rsidRDefault="00424291" w:rsidP="001E0F65">
      <w:pPr>
        <w:rPr>
          <w:sz w:val="28"/>
        </w:rPr>
      </w:pPr>
      <w:r w:rsidRPr="00F62260">
        <w:rPr>
          <w:sz w:val="28"/>
        </w:rPr>
        <w:t>Für mich wird daraus ersichtlich, dass Autos gar nicht so viel mit dem Klimawandel zu tun haben. Alles in Allem ist es sicherlich sinnvoll, dass unsere Autos immer effizienter und sauberer werden, jedoch gibt es viele Leute, die noch ein altes Auto fahren, da das Geld nicht für ein Neues reicht. Ebenfalls es gibt wichtigere Punkte, bei denen man sparen könnte</w:t>
      </w:r>
      <w:del w:id="6" w:author="Luca Schäfli" w:date="2018-01-17T16:42:00Z">
        <w:r w:rsidRPr="00F62260" w:rsidDel="007F75B8">
          <w:rPr>
            <w:sz w:val="28"/>
          </w:rPr>
          <w:delText>.</w:delText>
        </w:r>
      </w:del>
      <w:bookmarkStart w:id="7" w:name="_GoBack"/>
      <w:bookmarkEnd w:id="7"/>
      <w:ins w:id="8" w:author="Luca Schäfli" w:date="2018-01-17T16:42:00Z">
        <w:r w:rsidR="007F75B8">
          <w:rPr>
            <w:sz w:val="28"/>
          </w:rPr>
          <w:t>, w</w:t>
        </w:r>
      </w:ins>
      <w:del w:id="9" w:author="Luca Schäfli" w:date="2018-01-17T16:42:00Z">
        <w:r w:rsidRPr="00F62260" w:rsidDel="007F75B8">
          <w:rPr>
            <w:sz w:val="28"/>
          </w:rPr>
          <w:delText xml:space="preserve"> W</w:delText>
        </w:r>
      </w:del>
      <w:r w:rsidRPr="00F62260">
        <w:rPr>
          <w:sz w:val="28"/>
        </w:rPr>
        <w:t xml:space="preserve">ie zum Beispiel Kraftwerke. </w:t>
      </w:r>
      <w:r w:rsidR="008745FE" w:rsidRPr="00F62260">
        <w:rPr>
          <w:sz w:val="28"/>
        </w:rPr>
        <w:t xml:space="preserve">Weltweit produzierten die Kraftwerke </w:t>
      </w:r>
      <w:r w:rsidR="00F62260" w:rsidRPr="00F62260">
        <w:rPr>
          <w:sz w:val="28"/>
        </w:rPr>
        <w:t>2012</w:t>
      </w:r>
      <w:r w:rsidR="008745FE" w:rsidRPr="00F62260">
        <w:rPr>
          <w:sz w:val="28"/>
        </w:rPr>
        <w:t xml:space="preserve"> einen Gesamtanteil von 21.3% des CO</w:t>
      </w:r>
      <w:r w:rsidR="008745FE" w:rsidRPr="00F62260">
        <w:rPr>
          <w:sz w:val="28"/>
          <w:vertAlign w:val="subscript"/>
        </w:rPr>
        <w:t>2</w:t>
      </w:r>
      <w:r w:rsidR="008745FE" w:rsidRPr="00F62260">
        <w:rPr>
          <w:sz w:val="28"/>
        </w:rPr>
        <w:t xml:space="preserve"> Ausstosses.</w:t>
      </w:r>
      <w:r w:rsidR="00F62260" w:rsidRPr="00F62260">
        <w:rPr>
          <w:sz w:val="28"/>
        </w:rPr>
        <w:t xml:space="preserve"> Gerade mit neuen, erneuerbaren Energien wäre eine Reduzierung des CO</w:t>
      </w:r>
      <w:r w:rsidR="00F62260" w:rsidRPr="00F62260">
        <w:rPr>
          <w:sz w:val="28"/>
          <w:vertAlign w:val="subscript"/>
        </w:rPr>
        <w:t>2</w:t>
      </w:r>
      <w:r w:rsidR="00F62260" w:rsidRPr="00F62260">
        <w:rPr>
          <w:sz w:val="28"/>
        </w:rPr>
        <w:t xml:space="preserve"> Ausstosses viel einfacher möglich. </w:t>
      </w:r>
      <w:r w:rsidR="001E0F65">
        <w:rPr>
          <w:sz w:val="28"/>
        </w:rPr>
        <w:t>Im Grossen und Ganzen finde ich den Aufwand, den Kohlendioxidausstoss von Autos zu mindern übertrieben.</w:t>
      </w:r>
      <w:ins w:id="10" w:author="Luca Schäfli" w:date="2018-01-17T16:36:00Z">
        <w:r w:rsidR="00CC0A56">
          <w:rPr>
            <w:sz w:val="28"/>
          </w:rPr>
          <w:t xml:space="preserve"> Hallo Nico ich bin es.</w:t>
        </w:r>
      </w:ins>
    </w:p>
    <w:sectPr w:rsidR="00363265" w:rsidRPr="00F62260" w:rsidSect="00363265">
      <w:pgSz w:w="11906" w:h="16838"/>
      <w:pgMar w:top="851"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ca Schäfli">
    <w15:presenceInfo w15:providerId="AD" w15:userId="S-1-5-21-796845957-113007714-1202660629-48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265"/>
    <w:rsid w:val="001E0F65"/>
    <w:rsid w:val="002136E7"/>
    <w:rsid w:val="00296036"/>
    <w:rsid w:val="002D783C"/>
    <w:rsid w:val="00363265"/>
    <w:rsid w:val="00424291"/>
    <w:rsid w:val="00597040"/>
    <w:rsid w:val="0060569D"/>
    <w:rsid w:val="007F75B8"/>
    <w:rsid w:val="008745FE"/>
    <w:rsid w:val="009A6531"/>
    <w:rsid w:val="00CC0A56"/>
    <w:rsid w:val="00F6226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858B17-925E-4165-A842-98E542F61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632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63265"/>
    <w:rPr>
      <w:rFonts w:asciiTheme="majorHAnsi" w:eastAsiaTheme="majorEastAsia" w:hAnsiTheme="majorHAnsi" w:cstheme="majorBidi"/>
      <w:spacing w:val="-10"/>
      <w:kern w:val="28"/>
      <w:sz w:val="56"/>
      <w:szCs w:val="56"/>
    </w:rPr>
  </w:style>
  <w:style w:type="character" w:styleId="Platzhaltertext">
    <w:name w:val="Placeholder Text"/>
    <w:basedOn w:val="Absatz-Standardschriftart"/>
    <w:uiPriority w:val="99"/>
    <w:semiHidden/>
    <w:rsid w:val="002D78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C3E45-1D8E-4883-AF81-211B7BB07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1095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Mueller</dc:creator>
  <cp:keywords/>
  <dc:description/>
  <cp:lastModifiedBy>Luca Schäfli</cp:lastModifiedBy>
  <cp:revision>7</cp:revision>
  <dcterms:created xsi:type="dcterms:W3CDTF">2018-01-17T15:36:00Z</dcterms:created>
  <dcterms:modified xsi:type="dcterms:W3CDTF">2018-01-17T15:43:00Z</dcterms:modified>
</cp:coreProperties>
</file>